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TicketWave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Questo documento ha lo scopo di presentare il progetto “TicketWave”, software dedicato alla compravendita di biglietti riguardanti diversi eventi culturali, che vengono creati sulla piattaforma.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Gli eventi appartengono a diverse categorie: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Concerti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Eventi teatrali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Festival musicali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Sagre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Altro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 dove nasce l’idea?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L'idea</w:t>
      </w:r>
      <w:r w:rsidDel="00000000" w:rsidR="00000000" w:rsidRPr="00000000">
        <w:rPr>
          <w:rtl w:val="0"/>
        </w:rPr>
        <w:t xml:space="preserve"> della creazione di questo software nasce dalla collaborazione di 5 studenti che hanno pensato di creare una piattaforma che fornisca un sistema di compravendita di biglietti per eventi  di diversa natura come ad esempio teatri e concerti. La piattaforma è stata pensata per permettere agli utilizzatori di usufruire del servizio in modo semplice, veloce e intuitivo.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L’idea per la creazione di questo software è nata dalla necessità del mercato di un sistema che permetta la compravendita di biglietti riguardanti diversi eventi, in maniera facile, veloce e intuitiva. Il sistema infatti fornisce comodi strumenti ai gestori che sono interessati alla creazione di eventi e alla vendita dei relativi biglietti. Inoltre facilita l’acquisto da parte del cliente, che può cercare gli eventi di proprio interesse in base a determinate  caratteristiche.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Obiettivo del progetto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’obiettivo del progetto è quello di dare la possibilità sia ai clienti che ai gestori di beneficiare  di un sistema che sia comodo e pratico da usare.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Ai gestori, il software permette la vendita diretta dei biglietti  verso i clienti in maniera semplice e veloce  attraverso un’interfaccia grafica intuitiva e di facile comprensione. Inoltre il team ha cercato di fare in modo che l’interazione cliente-eventi fosse più rapida, creando </w:t>
      </w:r>
      <w:r w:rsidDel="00000000" w:rsidR="00000000" w:rsidRPr="00000000">
        <w:rPr>
          <w:rtl w:val="0"/>
        </w:rPr>
        <w:t xml:space="preserve">ad hoc </w:t>
      </w:r>
      <w:r w:rsidDel="00000000" w:rsidR="00000000" w:rsidRPr="00000000">
        <w:rPr>
          <w:rtl w:val="0"/>
        </w:rPr>
        <w:t xml:space="preserve"> un sistema di notifiche per informare  il cliente del maggior numero di eventi possibile, in maniera efficiente. Le notifiche indirizzate ai clienti hanno anche l’obiettivo sia di informare i clienti abituali dei nuovi eventi che quello di raggiungerne di nuovi.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 clienti grazie al sistema offerto, hanno il vantaggio di acquistare i biglietti per un evento direttamente online, invece che sul posto dell’evento e di ricevere notifiche per eventi futuri di loro interesse.</w:t>
      </w:r>
    </w:p>
    <w:p w:rsidR="00000000" w:rsidDel="00000000" w:rsidP="00000000" w:rsidRDefault="00000000" w:rsidRPr="00000000" w14:paraId="0000001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Descrizione del sistema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Il sistema si pone l’obiettivo di essere uno dei software chiave nel mercato della compravendita di biglietti riguardanti eventi di vario tipo.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La piattaforma gestisce due categorie di utenti, i clienti che acquistano i biglietti e i gestori che creano gli eventi dedicati ai clienti.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“TicketWave” permette di creare diversi account in base al tipo di utente: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Gestore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Cliente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Il gestore che sceglie “TicketWave” per la gestione dei propri eventi, ha per l’appunto la possibilità di creare e gestire degli eventi, previo l’acquisto di un abbonamento, in base alle sue esigenze.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piano </w:t>
      </w:r>
      <w:r w:rsidDel="00000000" w:rsidR="00000000" w:rsidRPr="00000000">
        <w:rPr>
          <w:b w:val="1"/>
          <w:rtl w:val="0"/>
        </w:rPr>
        <w:t xml:space="preserve">gratis</w:t>
      </w:r>
      <w:r w:rsidDel="00000000" w:rsidR="00000000" w:rsidRPr="00000000">
        <w:rPr>
          <w:rtl w:val="0"/>
        </w:rPr>
        <w:t xml:space="preserve"> permette di creare unicamente un evento mensile, senza la possibilità di mandare notifiche ai potenziali clienti.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piano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 permette di creare un numero ridotto di eventi mensili e </w:t>
      </w:r>
      <w:r w:rsidDel="00000000" w:rsidR="00000000" w:rsidRPr="00000000">
        <w:rPr>
          <w:rtl w:val="0"/>
        </w:rPr>
        <w:t xml:space="preserve">dà la possibilità di notificare i clienti</w:t>
      </w:r>
      <w:r w:rsidDel="00000000" w:rsidR="00000000" w:rsidRPr="00000000">
        <w:rPr>
          <w:rtl w:val="0"/>
        </w:rPr>
        <w:t xml:space="preserve">, solamente in base alla località, tramite una notifica che sarà visibile sul loro profilo.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piano </w:t>
      </w:r>
      <w:r w:rsidDel="00000000" w:rsidR="00000000" w:rsidRPr="00000000">
        <w:rPr>
          <w:b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, invece, non ha limiti sul numero di eventi creabili mensilmente e offre la possibilità di notificare i clienti, non solo in base alla località dove si svolgerà l’evento, ma anche in base al genere, così da raggiungere più persone.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 tre piani, come si può intuire, </w:t>
      </w:r>
      <w:r w:rsidDel="00000000" w:rsidR="00000000" w:rsidRPr="00000000">
        <w:rPr>
          <w:rtl w:val="0"/>
        </w:rPr>
        <w:t xml:space="preserve">avranno costi differenti in modo tale da permettere una maggiore flessibilità e consapevolezza delle spese ai gestori, così che possano scegliere l’opzione più adatta alle proprie esigenze</w:t>
      </w:r>
      <w:r w:rsidDel="00000000" w:rsidR="00000000" w:rsidRPr="00000000">
        <w:rPr>
          <w:rtl w:val="0"/>
        </w:rPr>
        <w:t xml:space="preserve">.  I gestori, indipendentemente dall’abbonamento, possono anche differenziare il costo dei biglietti in base al posto, che può essere: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Vip.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TicketWave mette a disposizione dei gestori anche una statistica che è suddivisa in più sottocategorie. In primo piano abbiamo una statistica che riguarda il tipo di evento, da qui si può accedere a una suddivisione, e si può selezionare  il tipo di evento di interesse, in base all’artista e al genere dell’evento. La classifica in base all'artista permette di accedere a un'ulteriore sottocategoria che si basa sulla località in cui si è svolto l’evento. Questa implementazione permette ai gestori di capire quali eventi e artisti hanno più successo sul mercato, così da dare la possibilità di prendere decisioni future con maggior consapevolezza.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Ai clienti al momento della registrazione, oltre a fornire i propri dati personali (nome, cognome, data di nascita, indirizzo di residenza e numero della carta di credito), sarà richiesto di indicare anche i generi a cui sono interessati al fine di ricevere delle notifiche personalizzate in base alle preferenze.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Il software implementa un sistema di notifiche indirizzato ad entrambe le categorie di utenti: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 clienti verranno inviate delle notifiche in base alle preferenze dei generi scelti al momento della registrazione e alla località di residenza, nel momento in cui i gestori creeranno un nuovo evento;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mentre ai gestori verrà inviata una notifica quando un evento da loro creato venderà tutti i biglietti disponibili dei propri eventi creati.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E’ stata implementata inoltre la funzionalità della ricerca, grazie alla quale i clienti possono cercare gli eventi disponibili e/o di interesse in base a determinati filtri come ad esempio il genere o la città, in modo da facilitare l’acquisto dei biglietti.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La piattaforma offre anche un meccanismo di raccolta punti </w:t>
      </w:r>
      <w:r w:rsidDel="00000000" w:rsidR="00000000" w:rsidRPr="00000000">
        <w:rPr>
          <w:rtl w:val="0"/>
        </w:rPr>
        <w:t xml:space="preserve">dedicato</w:t>
      </w:r>
      <w:r w:rsidDel="00000000" w:rsidR="00000000" w:rsidRPr="00000000">
        <w:rPr>
          <w:rtl w:val="0"/>
        </w:rPr>
        <w:t xml:space="preserve"> ai clienti: ogni volta che questi ultimi spenderanno 10 euro, otterranno un punto “WavePoint”,</w:t>
      </w:r>
      <w:ins w:author="ANDRIANA BEJAN" w:id="0" w:date="2023-12-22T13:54:40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utilizzabile </w:t>
      </w:r>
      <w:r w:rsidDel="00000000" w:rsidR="00000000" w:rsidRPr="00000000">
        <w:rPr>
          <w:rtl w:val="0"/>
        </w:rPr>
        <w:t xml:space="preserve">successivamente</w:t>
      </w:r>
      <w:r w:rsidDel="00000000" w:rsidR="00000000" w:rsidRPr="00000000">
        <w:rPr>
          <w:rtl w:val="0"/>
        </w:rPr>
        <w:t xml:space="preserve"> come buono sconto. Il buono potrà essere speso in qualsiasi momento venendo convertito in uno sconto sul totale da pagare. Inoltre sarà il cliente a decidere, al momento del pagamento, se utilizzare il buono sconto calcolato sul totale di WavePoints accumulati.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Studio economico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 sviluppo del software sarà portato a compimento  da 5 ingegneri informatici, per un totale di 2 mesi di lavoro, comprensivi di progettazione e realizzazione applicativa del software.</w:t>
      </w:r>
    </w:p>
    <w:p w:rsidR="00000000" w:rsidDel="00000000" w:rsidP="00000000" w:rsidRDefault="00000000" w:rsidRPr="00000000" w14:paraId="00000032">
      <w:pPr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Il costo complessivo mensile per ognuno di essi, tenendo conto di una RAL media per un ingegnere neolaureato, dei relativi contributi </w:t>
      </w:r>
      <w:r w:rsidDel="00000000" w:rsidR="00000000" w:rsidRPr="00000000">
        <w:rPr>
          <w:color w:val="333333"/>
          <w:highlight w:val="white"/>
          <w:rtl w:val="0"/>
        </w:rPr>
        <w:t xml:space="preserve">previdenziali ed assistenziali e dei loro TFR, ammonta a circa €2500.</w:t>
      </w:r>
    </w:p>
    <w:p w:rsidR="00000000" w:rsidDel="00000000" w:rsidP="00000000" w:rsidRDefault="00000000" w:rsidRPr="00000000" w14:paraId="00000033">
      <w:pPr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Ipotizzando un lavoro da remoto, non sussistono ulteriori spese </w:t>
      </w:r>
      <w:r w:rsidDel="00000000" w:rsidR="00000000" w:rsidRPr="00000000">
        <w:rPr>
          <w:color w:val="333333"/>
          <w:highlight w:val="white"/>
          <w:rtl w:val="0"/>
        </w:rPr>
        <w:t xml:space="preserve">né di</w:t>
      </w:r>
      <w:r w:rsidDel="00000000" w:rsidR="00000000" w:rsidRPr="00000000">
        <w:rPr>
          <w:color w:val="333333"/>
          <w:highlight w:val="white"/>
          <w:rtl w:val="0"/>
        </w:rPr>
        <w:t xml:space="preserve"> attrezzatura </w:t>
      </w:r>
      <w:r w:rsidDel="00000000" w:rsidR="00000000" w:rsidRPr="00000000">
        <w:rPr>
          <w:color w:val="333333"/>
          <w:highlight w:val="white"/>
          <w:rtl w:val="0"/>
        </w:rPr>
        <w:t xml:space="preserve">né di</w:t>
      </w:r>
      <w:r w:rsidDel="00000000" w:rsidR="00000000" w:rsidRPr="00000000">
        <w:rPr>
          <w:color w:val="333333"/>
          <w:highlight w:val="white"/>
          <w:rtl w:val="0"/>
        </w:rPr>
        <w:t xml:space="preserve"> trasporto, e quindi il costo totale ammonta a circa €25000.</w:t>
      </w:r>
    </w:p>
    <w:p w:rsidR="00000000" w:rsidDel="00000000" w:rsidP="00000000" w:rsidRDefault="00000000" w:rsidRPr="00000000" w14:paraId="00000034">
      <w:pPr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Il ricavo del progetto sarà dovuto solamente agli incassi relativi agli acquisti degli abbonamenti.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